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0"/>
          <w:smallCaps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1"/>
          <w:sz w:val="32"/>
          <w:szCs w:val="32"/>
          <w:u w:val="single"/>
          <w:vertAlign w:val="baseline"/>
          <w:rtl w:val="0"/>
        </w:rPr>
        <w:t xml:space="preserve">DARREN CRISS SCRIPT – APRIL 30,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[ALL]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Did you know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more people in the United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watch the Super Bowl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and use 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than exercise their right to vote?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[DC]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At a time when there’s so much at stake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how come so many of us don't vote for the people and laws that decide how we live?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do we think it doesn’t matter?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have we forgotten our own history?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Our country’s first election came after fighting for our independence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b w:val="0"/>
          <w:vertAlign w:val="baseline"/>
        </w:rPr>
      </w:pPr>
      <w:ins w:author="Ian Inaba" w:id="0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t xml:space="preserve">That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b w:val="0"/>
          <w:vertAlign w:val="baseline"/>
        </w:rPr>
      </w:pPr>
      <w:del w:author="Ian Inaba" w:id="1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delText xml:space="preserve">It was a </w:delText>
        </w:r>
      </w:del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fight </w:t>
      </w:r>
      <w:del w:author="Ian Inaba" w:id="2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delText xml:space="preserve">that </w:delText>
        </w:r>
      </w:del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cost many live</w:t>
      </w:r>
      <w:ins w:author="Ian Inaba" w:id="3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t xml:space="preserve">s, </w:t>
        </w:r>
      </w:ins>
      <w:del w:author="Ian Inaba" w:id="3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delText xml:space="preserve">s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but </w:t>
      </w:r>
      <w:del w:author="Ian Inaba" w:id="4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delText xml:space="preserve">that fight </w:delText>
        </w:r>
      </w:del>
      <w:ins w:author="Ian Inaba" w:id="4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t xml:space="preserve">it </w:t>
        </w:r>
      </w:ins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was important because instead of being ruled by a king, we were finally able to make our own laws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but not everyone was allowed to participate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[1789] you had to own property,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be white, and a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in order to actually vote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that continued for another 80 years until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after the civil war, slavery was abolished and all men regardless of race were given the right to vote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[JL]</w:t>
      </w:r>
    </w:p>
    <w:p w:rsidR="00000000" w:rsidDel="00000000" w:rsidP="00000000" w:rsidRDefault="00000000" w:rsidRPr="00000000" w14:paraId="0000001E">
      <w:pPr>
        <w:ind w:right="-720"/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hold up a minute,  just because we had the right to vote, didn’t mean we actually could vote</w:t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see when we finally got the right to vote, everyone wanted to participate</w:t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that threatened the people in power – and their ability to stay in power – so they made it more difficult,</w:t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with violence</w:t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and coming up with new requirements, literacy tests, poll taxes</w:t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and it wasn't until after a long hard fight, the voting rights act passed which finally outlawed these tricks.</w:t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[YF]</w:t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and you weren't the only ones that had to fight for your rights</w:t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somehow women got left out</w:t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and had to organize and fight state by state [idaho, utah, colorado, wyoming]</w:t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then we took our fight to Washington and finally got our right to vote all across the country [19th amendment - 1920]</w:t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and even once the laws guaranteed every person the ability to vote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you still had to be 21 in most states.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so when </w:t>
      </w:r>
      <w:ins w:author="Ian Inaba" w:id="5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t xml:space="preserve">our government began drafting people under 21 to go fight in Vietnam, </w:t>
        </w:r>
      </w:ins>
      <w:del w:author="Ian Inaba" w:id="5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delText xml:space="preserve">tens of thousands of young Americans were drafted to go to war in Vietnam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hd w:fill="auto" w:val="clear"/>
          <w:rPrChange w:author="Ian Inaba" w:id="10" w:date="2024-07-03T22:47:14Z">
            <w:rPr>
              <w:rFonts w:ascii="Helvetica Neue" w:cs="Helvetica Neue" w:eastAsia="Helvetica Neue" w:hAnsi="Helvetica Neue"/>
              <w:b w:val="0"/>
              <w:vertAlign w:val="baseline"/>
            </w:rPr>
          </w:rPrChange>
        </w:rPr>
        <w:pPrChange w:author="Ian Inaba" w:id="0" w:date="2024-07-03T22:47:14Z">
          <w:pPr/>
        </w:pPrChange>
      </w:pPr>
      <w:del w:author="Ian Inaba" w:id="6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delText xml:space="preserve">young people across the country</w:delText>
        </w:r>
      </w:del>
      <w:ins w:author="Ian Inaba" w:id="6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t xml:space="preserve">they</w:t>
        </w:r>
      </w:ins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 realized </w:t>
      </w:r>
      <w:ins w:author="Ian Inaba" w:id="7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t xml:space="preserve">their lives were at stake and they had no say. </w:t>
        </w:r>
      </w:ins>
      <w:del w:author="Ian Inaba" w:id="7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delText xml:space="preserve">they were being asked to defend our country but our country wasn’t letting them participate.  They</w:delText>
        </w:r>
      </w:del>
      <w:ins w:author="Ian Inaba" w:id="8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t xml:space="preserve">Young people all across the country </w:t>
        </w:r>
      </w:ins>
      <w:del w:author="Ian Inaba" w:id="8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delText xml:space="preserve"> </w:delText>
        </w:r>
      </w:del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rose up in protest and</w:t>
      </w:r>
      <w:ins w:author="Ian Inaba" w:id="9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t xml:space="preserve"> demanded that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Helvetica Neue" w:cs="Helvetica Neue" w:eastAsia="Helvetica Neue" w:hAnsi="Helvetica Neue"/>
          <w:b w:val="0"/>
          <w:vertAlign w:val="baseline"/>
        </w:rPr>
      </w:pPr>
      <w:del w:author="Ian Inaba" w:id="11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delText xml:space="preserve">in 1971, the 26th amendment was passed giving </w:delText>
        </w:r>
      </w:del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everyone over 18 </w:t>
      </w:r>
      <w:ins w:author="Ian Inaba" w:id="12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t xml:space="preserve">should </w:t>
        </w:r>
      </w:ins>
      <w:del w:author="Ian Inaba" w:id="12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delText xml:space="preserve">the right to</w:delText>
        </w:r>
      </w:del>
      <w:ins w:author="Ian Inaba" w:id="13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t xml:space="preserve">be allowed to</w:t>
        </w:r>
      </w:ins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 vote.</w:t>
      </w:r>
      <w:ins w:author="Ian Inaba" w:id="14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t xml:space="preserve"> [1971, 26th amendment]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[ALL]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and since then young people’s votes have been crucial in deciding lots of big elections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like in 2008, when a black candidate had a real chance to become president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young people showed up in record numbers [possibly show breakdown by race].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And every year young people make up a larger share of the voting population</w:t>
      </w:r>
      <w:ins w:author="Ian Inaba" w:id="15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t xml:space="preserve">,</w:t>
        </w:r>
      </w:ins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 giving us more influence</w:t>
      </w:r>
      <w:ins w:author="Ian Inaba" w:id="16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t xml:space="preserve">, </w:t>
        </w:r>
      </w:ins>
      <w:del w:author="Ian Inaba" w:id="16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delText xml:space="preserve"> </w:delText>
        </w:r>
      </w:del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but only if we participate.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Together there is so much we can decide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Like the way our country acts in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How we spend our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And how we are going to power our lives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We can determine who has the right to marry?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And who has the right to choose?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What possessions should be outlawed.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And whether or not we should legalize.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So it’s up to you to stand up</w:t>
      </w:r>
      <w:ins w:author="Ian Inaba" w:id="17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t xml:space="preserve"> </w:t>
        </w:r>
      </w:ins>
      <w:del w:author="Ian Inaba" w:id="17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delText xml:space="preserve">, </w:delText>
        </w:r>
      </w:del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for what you believe </w:t>
      </w:r>
      <w:ins w:author="Ian Inaba" w:id="18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t xml:space="preserve">in </w:t>
        </w:r>
      </w:ins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and help to shape our future [Environment / Schools/ Rapid montage]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Cause if we sit on the sidelines, then others will make </w:t>
      </w:r>
      <w:ins w:author="Ian Inaba" w:id="19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t xml:space="preserve">the system</w:t>
        </w:r>
      </w:ins>
      <w:del w:author="Ian Inaba" w:id="19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delText xml:space="preserve">it</w:delText>
        </w:r>
      </w:del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 work for them instead of us. </w:t>
      </w:r>
      <w:del w:author="Ian Inaba" w:id="20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delText xml:space="preserve">[</w:delText>
        </w:r>
      </w:del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So let’s make our voices heard.</w:t>
      </w:r>
      <w:del w:author="Ian Inaba" w:id="21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delText xml:space="preserve">]</w:delText>
        </w:r>
      </w:del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 </w:t>
      </w:r>
      <w:del w:author="Ian Inaba" w:id="22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delText xml:space="preserve">OR</w:delText>
        </w:r>
      </w:del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Helvetica Neue" w:cs="Helvetica Neue" w:eastAsia="Helvetica Neue" w:hAnsi="Helvetica Neue"/>
          <w:b w:val="0"/>
          <w:vertAlign w:val="baseline"/>
        </w:rPr>
      </w:pPr>
      <w:ins w:author="Ian Inaba" w:id="23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t xml:space="preserve">[RTV ALT: </w:t>
        </w:r>
      </w:ins>
      <w:del w:author="Ian Inaba" w:id="23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delText xml:space="preserve">[</w:delText>
        </w:r>
      </w:del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We have fought for this right to vote and the power that comes with it.  Will you use it?</w:t>
      </w:r>
      <w:ins w:author="Ian Inaba" w:id="24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t xml:space="preserve"> ]</w:t>
        </w:r>
      </w:ins>
      <w:del w:author="Ian Inaba" w:id="24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delText xml:space="preserve">}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Helvetica Neue" w:cs="Helvetica Neue" w:eastAsia="Helvetica Neue" w:hAnsi="Helvetica Neue"/>
          <w:b w:val="0"/>
          <w:vertAlign w:val="baseline"/>
        </w:rPr>
      </w:pPr>
      <w:ins w:author="Ian Inaba" w:id="25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t xml:space="preserve">So … w</w:t>
        </w:r>
      </w:ins>
      <w:del w:author="Ian Inaba" w:id="25" w:date="2024-07-03T22:47:14Z">
        <w:r w:rsidDel="00000000" w:rsidR="00000000" w:rsidRPr="00000000">
          <w:rPr>
            <w:rFonts w:ascii="Helvetica Neue" w:cs="Helvetica Neue" w:eastAsia="Helvetica Neue" w:hAnsi="Helvetica Neue"/>
            <w:b w:val="1"/>
            <w:vertAlign w:val="baseline"/>
            <w:rtl w:val="0"/>
          </w:rPr>
          <w:delText xml:space="preserve">W</w:delText>
        </w:r>
      </w:del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hat would it take for you to vote?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